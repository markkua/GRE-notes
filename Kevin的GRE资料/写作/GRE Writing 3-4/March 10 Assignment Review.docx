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5CE7" w:rsidRPr="00B1745C" w:rsidRDefault="002E08A8">
      <w:pPr>
        <w:rPr>
          <w:rFonts w:ascii="Arial" w:hAnsi="Arial" w:cs="Arial"/>
          <w:sz w:val="28"/>
          <w:szCs w:val="28"/>
        </w:rPr>
      </w:pPr>
      <w:r w:rsidRPr="00B1745C">
        <w:rPr>
          <w:rFonts w:ascii="Arial" w:hAnsi="Arial" w:cs="Arial"/>
          <w:sz w:val="28"/>
          <w:szCs w:val="28"/>
        </w:rPr>
        <w:t>March 10 Assignment Review</w:t>
      </w:r>
    </w:p>
    <w:p w:rsidR="002E08A8" w:rsidRPr="00B1745C" w:rsidRDefault="002E08A8">
      <w:pPr>
        <w:rPr>
          <w:rFonts w:ascii="Arial" w:hAnsi="Arial" w:cs="Arial"/>
          <w:sz w:val="28"/>
          <w:szCs w:val="28"/>
        </w:rPr>
      </w:pPr>
    </w:p>
    <w:p w:rsidR="002E08A8" w:rsidRPr="00B1745C" w:rsidRDefault="00406297" w:rsidP="00406297">
      <w:pPr>
        <w:pStyle w:val="a3"/>
        <w:numPr>
          <w:ilvl w:val="0"/>
          <w:numId w:val="1"/>
        </w:numPr>
        <w:ind w:firstLineChars="0"/>
        <w:rPr>
          <w:rFonts w:ascii="Arial" w:hAnsi="Arial" w:cs="Arial"/>
          <w:sz w:val="28"/>
          <w:szCs w:val="28"/>
        </w:rPr>
      </w:pPr>
      <w:r w:rsidRPr="00B1745C">
        <w:rPr>
          <w:rFonts w:ascii="Arial" w:hAnsi="Arial" w:cs="Arial"/>
          <w:sz w:val="28"/>
          <w:szCs w:val="28"/>
        </w:rPr>
        <w:t xml:space="preserve">Evidence </w:t>
      </w:r>
      <w:r w:rsidRPr="00B1745C">
        <w:rPr>
          <w:rFonts w:ascii="Arial" w:hAnsi="Arial" w:cs="Arial"/>
          <w:sz w:val="28"/>
          <w:szCs w:val="28"/>
        </w:rPr>
        <w:t>【</w:t>
      </w:r>
      <w:r w:rsidRPr="00B1745C">
        <w:rPr>
          <w:rFonts w:ascii="Arial" w:hAnsi="Arial" w:cs="Arial"/>
          <w:sz w:val="28"/>
          <w:szCs w:val="28"/>
        </w:rPr>
        <w:t>U</w:t>
      </w:r>
      <w:r w:rsidRPr="00B1745C">
        <w:rPr>
          <w:rFonts w:ascii="Arial" w:hAnsi="Arial" w:cs="Arial"/>
          <w:sz w:val="28"/>
          <w:szCs w:val="28"/>
        </w:rPr>
        <w:t>】</w:t>
      </w:r>
    </w:p>
    <w:p w:rsidR="00406297" w:rsidRDefault="00406297" w:rsidP="00406297">
      <w:pPr>
        <w:pStyle w:val="a3"/>
        <w:numPr>
          <w:ilvl w:val="0"/>
          <w:numId w:val="1"/>
        </w:numPr>
        <w:ind w:firstLineChars="0"/>
        <w:rPr>
          <w:rFonts w:ascii="Arial" w:hAnsi="Arial" w:cs="Arial"/>
          <w:sz w:val="28"/>
          <w:szCs w:val="28"/>
        </w:rPr>
      </w:pPr>
      <w:r w:rsidRPr="00B1745C">
        <w:rPr>
          <w:rFonts w:ascii="Arial" w:hAnsi="Arial" w:cs="Arial"/>
          <w:sz w:val="28"/>
          <w:szCs w:val="28"/>
        </w:rPr>
        <w:t>At first glance, the above arguments seem convincing</w:t>
      </w:r>
      <w:del w:id="0" w:author="cui ariel" w:date="2019-03-24T10:54:00Z">
        <w:r w:rsidRPr="00B1745C" w:rsidDel="00BE02BD">
          <w:rPr>
            <w:rFonts w:ascii="Arial" w:hAnsi="Arial" w:cs="Arial"/>
            <w:sz w:val="28"/>
            <w:szCs w:val="28"/>
          </w:rPr>
          <w:delText>, h</w:delText>
        </w:r>
      </w:del>
      <w:ins w:id="1" w:author="cui ariel" w:date="2019-03-24T10:54:00Z">
        <w:r w:rsidR="00BE02BD">
          <w:rPr>
            <w:rFonts w:ascii="Arial" w:hAnsi="Arial" w:cs="Arial"/>
            <w:sz w:val="28"/>
            <w:szCs w:val="28"/>
          </w:rPr>
          <w:t>. H</w:t>
        </w:r>
      </w:ins>
      <w:r w:rsidRPr="00B1745C">
        <w:rPr>
          <w:rFonts w:ascii="Arial" w:hAnsi="Arial" w:cs="Arial"/>
          <w:sz w:val="28"/>
          <w:szCs w:val="28"/>
        </w:rPr>
        <w:t>owever, closely scrutiny with the argument, reveals that it suffers from several logic flaws as follows.</w:t>
      </w:r>
    </w:p>
    <w:p w:rsidR="00BE02BD" w:rsidRDefault="00BE02BD" w:rsidP="00BE02BD">
      <w:pPr>
        <w:pStyle w:val="a3"/>
        <w:ind w:left="360" w:firstLineChars="0" w:firstLine="0"/>
        <w:rPr>
          <w:ins w:id="2" w:author="cui ariel" w:date="2019-03-24T10:54:00Z"/>
          <w:rFonts w:ascii="Arial" w:hAnsi="Arial" w:cs="Arial"/>
          <w:sz w:val="28"/>
          <w:szCs w:val="28"/>
        </w:rPr>
      </w:pPr>
      <w:ins w:id="3" w:author="cui ariel" w:date="2019-03-24T10:54:00Z">
        <w:r>
          <w:rPr>
            <w:rFonts w:ascii="Arial" w:hAnsi="Arial" w:cs="Arial"/>
            <w:sz w:val="28"/>
            <w:szCs w:val="28"/>
          </w:rPr>
          <w:t>However</w:t>
        </w:r>
        <w:r>
          <w:rPr>
            <w:rFonts w:ascii="Arial" w:hAnsi="Arial" w:cs="Arial" w:hint="eastAsia"/>
            <w:sz w:val="28"/>
            <w:szCs w:val="28"/>
          </w:rPr>
          <w:t>不能连接两个句子</w:t>
        </w:r>
      </w:ins>
    </w:p>
    <w:p w:rsidR="00BE02BD" w:rsidRDefault="00BE02BD" w:rsidP="00BE02BD">
      <w:pPr>
        <w:pStyle w:val="a3"/>
        <w:ind w:left="360" w:firstLineChars="0" w:firstLine="0"/>
        <w:rPr>
          <w:rFonts w:ascii="Apple Color Emoji" w:hAnsi="Apple Color Emoji" w:cs="Apple Color Emoji"/>
          <w:sz w:val="28"/>
          <w:szCs w:val="28"/>
        </w:rPr>
      </w:pPr>
      <w:r>
        <w:rPr>
          <w:rFonts w:ascii="Arial" w:hAnsi="Arial" w:cs="Arial" w:hint="eastAsia"/>
          <w:sz w:val="28"/>
          <w:szCs w:val="28"/>
        </w:rPr>
        <w:t>句子</w:t>
      </w:r>
      <w:r>
        <w:rPr>
          <w:rFonts w:ascii="Arial" w:hAnsi="Arial" w:cs="Arial" w:hint="eastAsia"/>
          <w:sz w:val="28"/>
          <w:szCs w:val="28"/>
        </w:rPr>
        <w:t>1</w:t>
      </w:r>
      <w:r>
        <w:rPr>
          <w:rFonts w:ascii="Arial" w:hAnsi="Arial" w:cs="Arial"/>
          <w:sz w:val="28"/>
          <w:szCs w:val="28"/>
        </w:rPr>
        <w:t xml:space="preserve">, however, </w:t>
      </w:r>
      <w:r>
        <w:rPr>
          <w:rFonts w:ascii="Arial" w:hAnsi="Arial" w:cs="Arial" w:hint="eastAsia"/>
          <w:sz w:val="28"/>
          <w:szCs w:val="28"/>
        </w:rPr>
        <w:t>句子</w:t>
      </w:r>
      <w:r>
        <w:rPr>
          <w:rFonts w:ascii="Arial" w:hAnsi="Arial" w:cs="Arial" w:hint="eastAsia"/>
          <w:sz w:val="28"/>
          <w:szCs w:val="28"/>
        </w:rPr>
        <w:t>2</w:t>
      </w:r>
      <w:r>
        <w:rPr>
          <w:rFonts w:ascii="Arial" w:hAnsi="Arial" w:cs="Arial"/>
          <w:sz w:val="28"/>
          <w:szCs w:val="28"/>
        </w:rPr>
        <w:t xml:space="preserve">. </w:t>
      </w:r>
      <w:r>
        <w:rPr>
          <w:rFonts w:ascii="Apple Color Emoji" w:hAnsi="Apple Color Emoji" w:cs="Apple Color Emoji" w:hint="eastAsia"/>
          <w:sz w:val="28"/>
          <w:szCs w:val="28"/>
        </w:rPr>
        <w:t>❎</w:t>
      </w:r>
    </w:p>
    <w:p w:rsidR="00BE02BD" w:rsidRDefault="00BE02BD" w:rsidP="00BE02BD">
      <w:pPr>
        <w:pStyle w:val="a3"/>
        <w:ind w:left="360" w:firstLineChars="0" w:firstLine="0"/>
        <w:rPr>
          <w:rFonts w:ascii="Apple Color Emoji" w:hAnsi="Apple Color Emoji" w:cs="Apple Color Emoji"/>
          <w:sz w:val="28"/>
          <w:szCs w:val="28"/>
        </w:rPr>
      </w:pPr>
      <w:r>
        <w:rPr>
          <w:rFonts w:ascii="Arial" w:hAnsi="Arial" w:cs="Arial" w:hint="eastAsia"/>
          <w:sz w:val="28"/>
          <w:szCs w:val="28"/>
        </w:rPr>
        <w:t>句子</w:t>
      </w:r>
      <w:r>
        <w:rPr>
          <w:rFonts w:ascii="Arial" w:hAnsi="Arial" w:cs="Arial" w:hint="eastAsia"/>
          <w:sz w:val="28"/>
          <w:szCs w:val="28"/>
        </w:rPr>
        <w:t>1</w:t>
      </w:r>
      <w:r>
        <w:rPr>
          <w:rFonts w:ascii="Arial" w:hAnsi="Arial" w:cs="Arial"/>
          <w:sz w:val="28"/>
          <w:szCs w:val="28"/>
        </w:rPr>
        <w:t>. H</w:t>
      </w:r>
      <w:r>
        <w:rPr>
          <w:rFonts w:ascii="Arial" w:hAnsi="Arial" w:cs="Arial" w:hint="eastAsia"/>
          <w:sz w:val="28"/>
          <w:szCs w:val="28"/>
        </w:rPr>
        <w:t>o</w:t>
      </w:r>
      <w:r>
        <w:rPr>
          <w:rFonts w:ascii="Arial" w:hAnsi="Arial" w:cs="Arial"/>
          <w:sz w:val="28"/>
          <w:szCs w:val="28"/>
        </w:rPr>
        <w:t xml:space="preserve">wever, </w:t>
      </w:r>
      <w:r>
        <w:rPr>
          <w:rFonts w:ascii="Arial" w:hAnsi="Arial" w:cs="Arial" w:hint="eastAsia"/>
          <w:sz w:val="28"/>
          <w:szCs w:val="28"/>
        </w:rPr>
        <w:t>句子</w:t>
      </w:r>
      <w:r>
        <w:rPr>
          <w:rFonts w:ascii="Arial" w:hAnsi="Arial" w:cs="Arial" w:hint="eastAsia"/>
          <w:sz w:val="28"/>
          <w:szCs w:val="28"/>
        </w:rPr>
        <w:t>2</w:t>
      </w:r>
      <w:r>
        <w:rPr>
          <w:rFonts w:ascii="Arial" w:hAnsi="Arial" w:cs="Arial"/>
          <w:sz w:val="28"/>
          <w:szCs w:val="28"/>
        </w:rPr>
        <w:t xml:space="preserve">. </w:t>
      </w:r>
      <w:r>
        <w:rPr>
          <w:rFonts w:ascii="Apple Color Emoji" w:hAnsi="Apple Color Emoji" w:cs="Apple Color Emoji" w:hint="eastAsia"/>
          <w:sz w:val="28"/>
          <w:szCs w:val="28"/>
        </w:rPr>
        <w:t>✅</w:t>
      </w:r>
    </w:p>
    <w:p w:rsidR="00BE02BD" w:rsidRDefault="00BE02BD" w:rsidP="00BE02BD">
      <w:pPr>
        <w:pStyle w:val="a3"/>
        <w:ind w:left="360" w:firstLineChars="0" w:firstLine="0"/>
        <w:rPr>
          <w:rFonts w:ascii="Apple Color Emoji" w:hAnsi="Apple Color Emoji" w:cs="Apple Color Emoji"/>
          <w:sz w:val="28"/>
          <w:szCs w:val="28"/>
        </w:rPr>
      </w:pPr>
      <w:r>
        <w:rPr>
          <w:rFonts w:ascii="Cambria" w:hAnsi="Cambria" w:cs="Cambria" w:hint="eastAsia"/>
          <w:sz w:val="28"/>
          <w:szCs w:val="28"/>
        </w:rPr>
        <w:t>句子</w:t>
      </w:r>
      <w:r>
        <w:rPr>
          <w:rFonts w:ascii="Cambria" w:hAnsi="Cambria" w:cs="Cambria" w:hint="eastAsia"/>
          <w:sz w:val="28"/>
          <w:szCs w:val="28"/>
        </w:rPr>
        <w:t>1</w:t>
      </w:r>
      <w:r>
        <w:rPr>
          <w:rFonts w:ascii="Cambria" w:hAnsi="Cambria" w:cs="Cambria"/>
          <w:sz w:val="28"/>
          <w:szCs w:val="28"/>
        </w:rPr>
        <w:t xml:space="preserve">, but </w:t>
      </w:r>
      <w:r>
        <w:rPr>
          <w:rFonts w:ascii="Cambria" w:hAnsi="Cambria" w:cs="Cambria" w:hint="eastAsia"/>
          <w:sz w:val="28"/>
          <w:szCs w:val="28"/>
        </w:rPr>
        <w:t>句子</w:t>
      </w:r>
      <w:r>
        <w:rPr>
          <w:rFonts w:ascii="Cambria" w:hAnsi="Cambria" w:cs="Cambria" w:hint="eastAsia"/>
          <w:sz w:val="28"/>
          <w:szCs w:val="28"/>
        </w:rPr>
        <w:t>2</w:t>
      </w:r>
      <w:r>
        <w:rPr>
          <w:rFonts w:ascii="Cambria" w:hAnsi="Cambria" w:cs="Cambria"/>
          <w:sz w:val="28"/>
          <w:szCs w:val="28"/>
        </w:rPr>
        <w:t xml:space="preserve">. </w:t>
      </w:r>
      <w:r>
        <w:rPr>
          <w:rFonts w:ascii="Apple Color Emoji" w:hAnsi="Apple Color Emoji" w:cs="Apple Color Emoji" w:hint="eastAsia"/>
          <w:sz w:val="28"/>
          <w:szCs w:val="28"/>
        </w:rPr>
        <w:t>✅</w:t>
      </w:r>
    </w:p>
    <w:p w:rsidR="00BE02BD" w:rsidRPr="00B1745C" w:rsidRDefault="00BE02BD" w:rsidP="00BE02BD">
      <w:pPr>
        <w:pStyle w:val="a3"/>
        <w:ind w:left="360" w:firstLineChars="0" w:firstLine="0"/>
        <w:rPr>
          <w:rFonts w:ascii="Arial" w:hAnsi="Arial" w:cs="Arial" w:hint="eastAsia"/>
          <w:sz w:val="28"/>
          <w:szCs w:val="28"/>
        </w:rPr>
      </w:pPr>
      <w:r>
        <w:rPr>
          <w:rFonts w:ascii="Cambria" w:hAnsi="Cambria" w:cs="Cambria" w:hint="eastAsia"/>
          <w:sz w:val="28"/>
          <w:szCs w:val="28"/>
        </w:rPr>
        <w:t>语法点：谓语动词</w:t>
      </w:r>
      <w:r>
        <w:rPr>
          <w:rFonts w:ascii="Cambria" w:hAnsi="Cambria" w:cs="Cambria" w:hint="eastAsia"/>
          <w:sz w:val="28"/>
          <w:szCs w:val="28"/>
        </w:rPr>
        <w:t xml:space="preserve"> </w:t>
      </w:r>
      <w:r>
        <w:rPr>
          <w:rFonts w:ascii="Cambria" w:hAnsi="Cambria" w:cs="Cambria"/>
          <w:sz w:val="28"/>
          <w:szCs w:val="28"/>
        </w:rPr>
        <w:t xml:space="preserve">&amp; </w:t>
      </w:r>
      <w:r>
        <w:rPr>
          <w:rFonts w:ascii="Cambria" w:hAnsi="Cambria" w:cs="Cambria" w:hint="eastAsia"/>
          <w:sz w:val="28"/>
          <w:szCs w:val="28"/>
        </w:rPr>
        <w:t>并列句</w:t>
      </w:r>
    </w:p>
    <w:p w:rsidR="00406297" w:rsidRPr="00B1745C" w:rsidRDefault="00406297" w:rsidP="00406297">
      <w:pPr>
        <w:pStyle w:val="a3"/>
        <w:numPr>
          <w:ilvl w:val="0"/>
          <w:numId w:val="1"/>
        </w:numPr>
        <w:ind w:firstLineChars="0"/>
        <w:rPr>
          <w:rFonts w:ascii="Arial" w:hAnsi="Arial" w:cs="Arial"/>
          <w:sz w:val="28"/>
          <w:szCs w:val="28"/>
        </w:rPr>
      </w:pPr>
      <w:r w:rsidRPr="00B1745C">
        <w:rPr>
          <w:rFonts w:ascii="Arial" w:hAnsi="Arial" w:cs="Arial"/>
          <w:sz w:val="28"/>
          <w:szCs w:val="28"/>
        </w:rPr>
        <w:t>the quality of the survey is not that convinc</w:t>
      </w:r>
      <w:del w:id="4" w:author="cui ariel" w:date="2019-03-24T10:55:00Z">
        <w:r w:rsidRPr="00B1745C" w:rsidDel="00BE02BD">
          <w:rPr>
            <w:rFonts w:ascii="Arial" w:hAnsi="Arial" w:cs="Arial" w:hint="eastAsia"/>
            <w:sz w:val="28"/>
            <w:szCs w:val="28"/>
          </w:rPr>
          <w:delText>ed</w:delText>
        </w:r>
      </w:del>
      <w:ins w:id="5" w:author="cui ariel" w:date="2019-03-24T10:55:00Z">
        <w:r w:rsidR="00BE02BD">
          <w:rPr>
            <w:rFonts w:ascii="Arial" w:hAnsi="Arial" w:cs="Arial" w:hint="eastAsia"/>
            <w:sz w:val="28"/>
            <w:szCs w:val="28"/>
          </w:rPr>
          <w:t>ing</w:t>
        </w:r>
      </w:ins>
    </w:p>
    <w:p w:rsidR="00406297" w:rsidRPr="00B1745C" w:rsidRDefault="00406297" w:rsidP="00406297">
      <w:pPr>
        <w:pStyle w:val="a3"/>
        <w:numPr>
          <w:ilvl w:val="0"/>
          <w:numId w:val="1"/>
        </w:numPr>
        <w:ind w:firstLineChars="0"/>
        <w:rPr>
          <w:rFonts w:ascii="Arial" w:hAnsi="Arial" w:cs="Arial"/>
          <w:sz w:val="28"/>
          <w:szCs w:val="28"/>
        </w:rPr>
      </w:pPr>
      <w:r w:rsidRPr="00B1745C">
        <w:rPr>
          <w:rFonts w:ascii="Arial" w:hAnsi="Arial" w:cs="Arial"/>
          <w:sz w:val="28"/>
          <w:szCs w:val="28"/>
        </w:rPr>
        <w:t>体现</w:t>
      </w:r>
      <w:r w:rsidRPr="00B1745C">
        <w:rPr>
          <w:rFonts w:ascii="Arial" w:hAnsi="Arial" w:cs="Arial"/>
          <w:sz w:val="28"/>
          <w:szCs w:val="28"/>
        </w:rPr>
        <w:t>SI</w:t>
      </w:r>
      <w:r w:rsidRPr="00B1745C">
        <w:rPr>
          <w:rFonts w:ascii="Arial" w:hAnsi="Arial" w:cs="Arial"/>
          <w:sz w:val="28"/>
          <w:szCs w:val="28"/>
        </w:rPr>
        <w:t>关键词</w:t>
      </w:r>
      <w:ins w:id="6" w:author="cui ariel" w:date="2019-03-24T10:55:00Z">
        <w:r w:rsidR="00BE02BD">
          <w:rPr>
            <w:rFonts w:ascii="Arial" w:hAnsi="Arial" w:cs="Arial" w:hint="eastAsia"/>
            <w:sz w:val="28"/>
            <w:szCs w:val="28"/>
          </w:rPr>
          <w:t xml:space="preserve"> </w:t>
        </w:r>
        <w:r w:rsidR="00BE02BD">
          <w:rPr>
            <w:rFonts w:ascii="Arial" w:hAnsi="Arial" w:cs="Arial"/>
            <w:sz w:val="28"/>
            <w:szCs w:val="28"/>
          </w:rPr>
          <w:t>- question</w:t>
        </w:r>
      </w:ins>
      <w:bookmarkStart w:id="7" w:name="_GoBack"/>
      <w:bookmarkEnd w:id="7"/>
    </w:p>
    <w:p w:rsidR="00406297" w:rsidRPr="00B1745C" w:rsidRDefault="00406297" w:rsidP="00406297">
      <w:pPr>
        <w:pStyle w:val="Default"/>
        <w:rPr>
          <w:rFonts w:ascii="Arial" w:hAnsi="Arial" w:cs="Arial"/>
          <w:sz w:val="28"/>
          <w:szCs w:val="28"/>
        </w:rPr>
      </w:pPr>
      <w:r w:rsidRPr="00B1745C">
        <w:rPr>
          <w:rFonts w:ascii="Arial" w:eastAsia="Courier" w:hAnsi="Arial" w:cs="Arial"/>
          <w:sz w:val="28"/>
          <w:szCs w:val="28"/>
        </w:rPr>
        <w:t>The first problem involved with this argument is the</w:t>
      </w:r>
      <w:r w:rsidRPr="00B1745C">
        <w:rPr>
          <w:rFonts w:ascii="Arial" w:hAnsi="Arial" w:cs="Arial"/>
          <w:sz w:val="28"/>
          <w:szCs w:val="28"/>
        </w:rPr>
        <w:t xml:space="preserve"> validity of the survey. Based on the national study that the jazz entertainment costs a jazz fan 1000 dollars a year, the author assumes jazz fans in Monroe would spend much the same money on jazz club. The study, however, is conducted in a nationwide scale, so its result is not suitable in Monroe. To be specific, in Monroe fans’ expenses of jazz entertainment may be extremely low. Granted that a fan in Monroe spends almost 1000 dollars on jazz entertainment per year, the argument still relies on the additional assumption that the expenses of jazz entertainment equal the expenses of jazz club. To be specific, except for jazz club, fans can spend money on records and concerts. Therefore, the flaws of the survey </w:t>
      </w:r>
      <w:proofErr w:type="gramStart"/>
      <w:r w:rsidRPr="00B1745C">
        <w:rPr>
          <w:rFonts w:ascii="Arial" w:hAnsi="Arial" w:cs="Arial"/>
          <w:sz w:val="28"/>
          <w:szCs w:val="28"/>
        </w:rPr>
        <w:t>fails</w:t>
      </w:r>
      <w:proofErr w:type="gramEnd"/>
      <w:r w:rsidRPr="00B1745C">
        <w:rPr>
          <w:rFonts w:ascii="Arial" w:hAnsi="Arial" w:cs="Arial"/>
          <w:sz w:val="28"/>
          <w:szCs w:val="28"/>
        </w:rPr>
        <w:t xml:space="preserve"> to draw a conclusion that jazz fans in Monroe will spend a large amount of money on jazz club.</w:t>
      </w:r>
    </w:p>
    <w:p w:rsidR="00406297" w:rsidRPr="00B1745C" w:rsidRDefault="00406297" w:rsidP="00406297">
      <w:pPr>
        <w:rPr>
          <w:rFonts w:ascii="Arial" w:hAnsi="Arial" w:cs="Arial"/>
          <w:sz w:val="28"/>
          <w:szCs w:val="28"/>
        </w:rPr>
      </w:pPr>
    </w:p>
    <w:p w:rsidR="00406297" w:rsidRPr="00B1745C" w:rsidRDefault="00406297" w:rsidP="00406297">
      <w:pPr>
        <w:rPr>
          <w:rFonts w:ascii="Arial" w:hAnsi="Arial" w:cs="Arial"/>
          <w:sz w:val="28"/>
          <w:szCs w:val="28"/>
        </w:rPr>
      </w:pPr>
    </w:p>
    <w:p w:rsidR="00406297" w:rsidRPr="00B1745C" w:rsidRDefault="00406297" w:rsidP="00406297">
      <w:pPr>
        <w:rPr>
          <w:rFonts w:ascii="Arial" w:hAnsi="Arial" w:cs="Arial"/>
          <w:sz w:val="28"/>
          <w:szCs w:val="28"/>
        </w:rPr>
      </w:pPr>
    </w:p>
    <w:p w:rsidR="00406297" w:rsidRPr="00B1745C" w:rsidRDefault="00406297" w:rsidP="00406297">
      <w:pPr>
        <w:rPr>
          <w:rFonts w:ascii="Arial" w:hAnsi="Arial" w:cs="Arial"/>
          <w:sz w:val="28"/>
          <w:szCs w:val="28"/>
        </w:rPr>
      </w:pPr>
      <w:r w:rsidRPr="00B1745C">
        <w:rPr>
          <w:rFonts w:ascii="Arial" w:hAnsi="Arial" w:cs="Arial"/>
          <w:sz w:val="28"/>
          <w:szCs w:val="28"/>
        </w:rPr>
        <w:t>小红花</w:t>
      </w:r>
    </w:p>
    <w:p w:rsidR="00406297" w:rsidRPr="00B1745C" w:rsidRDefault="00406297" w:rsidP="00B1745C">
      <w:pPr>
        <w:pStyle w:val="Default"/>
        <w:rPr>
          <w:rFonts w:ascii="Arial" w:eastAsia="Courier" w:hAnsi="Arial" w:cs="Arial"/>
          <w:sz w:val="28"/>
          <w:szCs w:val="28"/>
        </w:rPr>
      </w:pPr>
      <w:r w:rsidRPr="00B1745C">
        <w:rPr>
          <w:rFonts w:ascii="Arial" w:hAnsi="Arial" w:cs="Arial"/>
          <w:sz w:val="28"/>
          <w:szCs w:val="28"/>
        </w:rPr>
        <w:t xml:space="preserve">While it may be true that running a jazz music club would be lucrative in Monroe, the author’s argument does not make a </w:t>
      </w:r>
      <w:r w:rsidRPr="00B1745C">
        <w:rPr>
          <w:rFonts w:ascii="Arial" w:hAnsi="Arial" w:cs="Arial"/>
          <w:sz w:val="28"/>
          <w:szCs w:val="28"/>
        </w:rPr>
        <w:lastRenderedPageBreak/>
        <w:t xml:space="preserve">cogent case. To bolster the conclusion, the author points out the following facts: the current jazz club is far, jazz is popular and jazz fans spend much money on jazz entertainment. This argument is rife with holes and assumptions, and thus, not strong enough to lead to the conclusion that the jazz music club would be a remunerative business. </w:t>
      </w:r>
      <w:r w:rsidRPr="00B1745C">
        <w:rPr>
          <w:rFonts w:ascii="Arial" w:hAnsi="Arial" w:cs="Arial"/>
          <w:sz w:val="28"/>
          <w:szCs w:val="28"/>
        </w:rPr>
        <w:t>（李东骏）</w:t>
      </w:r>
    </w:p>
    <w:sectPr w:rsidR="00406297" w:rsidRPr="00B1745C" w:rsidSect="0004337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ourier">
    <w:panose1 w:val="00000000000000000000"/>
    <w:charset w:val="00"/>
    <w:family w:val="auto"/>
    <w:pitch w:val="variable"/>
    <w:sig w:usb0="00000003" w:usb1="00000000" w:usb2="00000000" w:usb3="00000000" w:csb0="0000000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5571E"/>
    <w:multiLevelType w:val="hybridMultilevel"/>
    <w:tmpl w:val="BD38A1F8"/>
    <w:lvl w:ilvl="0" w:tplc="41B071C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513EB8"/>
    <w:multiLevelType w:val="hybridMultilevel"/>
    <w:tmpl w:val="1FB24B84"/>
    <w:lvl w:ilvl="0" w:tplc="A40497B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oNotDisplayPageBoundaries/>
  <w:bordersDoNotSurroundHeader/>
  <w:bordersDoNotSurroundFooter/>
  <w:proofState w:spelling="clean" w:grammar="clean"/>
  <w:trackRevisions/>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8A8"/>
    <w:rsid w:val="0004337A"/>
    <w:rsid w:val="002E08A8"/>
    <w:rsid w:val="00406297"/>
    <w:rsid w:val="00B1745C"/>
    <w:rsid w:val="00BE02BD"/>
    <w:rsid w:val="00CA0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EE9A"/>
  <w14:defaultImageDpi w14:val="32767"/>
  <w15:chartTrackingRefBased/>
  <w15:docId w15:val="{882C8F2B-4DAD-E049-8FD9-3350D095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297"/>
    <w:pPr>
      <w:ind w:firstLineChars="200" w:firstLine="420"/>
    </w:pPr>
  </w:style>
  <w:style w:type="paragraph" w:customStyle="1" w:styleId="Default">
    <w:name w:val="Default"/>
    <w:rsid w:val="00406297"/>
    <w:pPr>
      <w:pBdr>
        <w:top w:val="nil"/>
        <w:left w:val="nil"/>
        <w:bottom w:val="nil"/>
        <w:right w:val="nil"/>
        <w:between w:val="nil"/>
        <w:bar w:val="nil"/>
      </w:pBdr>
    </w:pPr>
    <w:rPr>
      <w:rFonts w:ascii="Helvetica Neue" w:eastAsia="Arial Unicode MS" w:hAnsi="Helvetica Neue" w:cs="Arial Unicode MS"/>
      <w:color w:val="000000"/>
      <w:kern w:val="0"/>
      <w:sz w:val="22"/>
      <w:szCs w:val="22"/>
      <w:bdr w:val="nil"/>
    </w:rPr>
  </w:style>
  <w:style w:type="paragraph" w:styleId="a4">
    <w:name w:val="Balloon Text"/>
    <w:basedOn w:val="a"/>
    <w:link w:val="a5"/>
    <w:uiPriority w:val="99"/>
    <w:semiHidden/>
    <w:unhideWhenUsed/>
    <w:rsid w:val="00BE02BD"/>
    <w:rPr>
      <w:rFonts w:ascii="宋体" w:eastAsia="宋体"/>
      <w:sz w:val="18"/>
      <w:szCs w:val="18"/>
    </w:rPr>
  </w:style>
  <w:style w:type="character" w:customStyle="1" w:styleId="a5">
    <w:name w:val="批注框文本 字符"/>
    <w:basedOn w:val="a0"/>
    <w:link w:val="a4"/>
    <w:uiPriority w:val="99"/>
    <w:semiHidden/>
    <w:rsid w:val="00BE02BD"/>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256</Words>
  <Characters>1460</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ariel</dc:creator>
  <cp:keywords/>
  <dc:description/>
  <cp:lastModifiedBy>cui ariel</cp:lastModifiedBy>
  <cp:revision>3</cp:revision>
  <dcterms:created xsi:type="dcterms:W3CDTF">2019-03-23T09:41:00Z</dcterms:created>
  <dcterms:modified xsi:type="dcterms:W3CDTF">2019-03-24T02:55:00Z</dcterms:modified>
</cp:coreProperties>
</file>